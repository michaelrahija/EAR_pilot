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837" w:rsidRDefault="00A92BB5">
      <w:pPr>
        <w:rPr>
          <w:lang w:val="en-US"/>
        </w:rPr>
      </w:pPr>
      <w:r>
        <w:rPr>
          <w:lang w:val="en-US"/>
        </w:rPr>
        <w:t>AGSTATS</w:t>
      </w:r>
    </w:p>
    <w:p w:rsidR="00A92BB5" w:rsidRPr="00004C85" w:rsidRDefault="00A92BB5">
      <w:pPr>
        <w:rPr>
          <w:i/>
          <w:u w:val="single"/>
          <w:lang w:val="en-US"/>
        </w:rPr>
      </w:pPr>
      <w:r w:rsidRPr="00004C85">
        <w:rPr>
          <w:i/>
          <w:u w:val="single"/>
          <w:lang w:val="en-US"/>
        </w:rPr>
        <w:t xml:space="preserve">Introduction </w:t>
      </w:r>
    </w:p>
    <w:p w:rsidR="00971BB9" w:rsidRDefault="00971BB9">
      <w:pPr>
        <w:rPr>
          <w:lang w:val="en-US"/>
        </w:rPr>
      </w:pPr>
      <w:r>
        <w:rPr>
          <w:lang w:val="en-US"/>
        </w:rPr>
        <w:t xml:space="preserve">The Global Office (GO) of the Global Strategy to Improve Agricultural and Rural Statistics (GS) conducted a comprehensive exercise to capture all statistical capacity building </w:t>
      </w:r>
      <w:del w:id="0" w:author="Rahija, MichaelAustin (ESS)" w:date="2016-01-13T13:12:00Z">
        <w:r w:rsidDel="009E5866">
          <w:rPr>
            <w:lang w:val="en-US"/>
          </w:rPr>
          <w:delText>activities that took</w:delText>
        </w:r>
      </w:del>
      <w:ins w:id="1" w:author="Rahija, MichaelAustin (ESS)" w:date="2016-01-13T13:12:00Z">
        <w:r w:rsidR="009E5866">
          <w:rPr>
            <w:lang w:val="en-US"/>
          </w:rPr>
          <w:t xml:space="preserve">initiatives </w:t>
        </w:r>
        <w:proofErr w:type="gramStart"/>
        <w:r w:rsidR="009E5866">
          <w:rPr>
            <w:lang w:val="en-US"/>
          </w:rPr>
          <w:t>active  during</w:t>
        </w:r>
      </w:ins>
      <w:proofErr w:type="gramEnd"/>
      <w:del w:id="2" w:author="Rahija, MichaelAustin (ESS)" w:date="2016-01-13T13:12:00Z">
        <w:r w:rsidDel="009E5866">
          <w:rPr>
            <w:lang w:val="en-US"/>
          </w:rPr>
          <w:delText xml:space="preserve"> place in</w:delText>
        </w:r>
      </w:del>
      <w:r>
        <w:rPr>
          <w:lang w:val="en-US"/>
        </w:rPr>
        <w:t xml:space="preserve"> 2015. </w:t>
      </w:r>
      <w:del w:id="3" w:author="Rahija, MichaelAustin (ESS)" w:date="2016-01-13T13:12:00Z">
        <w:r w:rsidDel="009E5866">
          <w:rPr>
            <w:lang w:val="en-US"/>
          </w:rPr>
          <w:delText>By systematically capturing data on key information about projects taking place in countries, t</w:delText>
        </w:r>
      </w:del>
      <w:ins w:id="4" w:author="Rahija, MichaelAustin (ESS)" w:date="2016-01-13T13:12:00Z">
        <w:r w:rsidR="009E5866">
          <w:rPr>
            <w:lang w:val="en-US"/>
          </w:rPr>
          <w:t>T</w:t>
        </w:r>
      </w:ins>
      <w:r>
        <w:rPr>
          <w:lang w:val="en-US"/>
        </w:rPr>
        <w:t xml:space="preserve">he results of the exercise will enable all stakeholders to better understand </w:t>
      </w:r>
      <w:ins w:id="5" w:author="Rahija, MichaelAustin (ESS)" w:date="2016-01-13T13:13:00Z">
        <w:r w:rsidR="009E5866">
          <w:rPr>
            <w:lang w:val="en-US"/>
          </w:rPr>
          <w:t xml:space="preserve">the current state of statistical capacity in agriculture </w:t>
        </w:r>
      </w:ins>
      <w:del w:id="6" w:author="Rahija, MichaelAustin (ESS)" w:date="2016-01-13T13:13:00Z">
        <w:r w:rsidDel="009E5866">
          <w:rPr>
            <w:lang w:val="en-US"/>
          </w:rPr>
          <w:delText>what is taking place on the ground. Furthermore</w:delText>
        </w:r>
      </w:del>
      <w:ins w:id="7" w:author="Rahija, MichaelAustin (ESS)" w:date="2016-01-13T13:13:00Z">
        <w:r w:rsidR="009E5866">
          <w:rPr>
            <w:lang w:val="en-US"/>
          </w:rPr>
          <w:t>and</w:t>
        </w:r>
      </w:ins>
      <w:r>
        <w:rPr>
          <w:lang w:val="en-US"/>
        </w:rPr>
        <w:t xml:space="preserve">, resource partners and implementers </w:t>
      </w:r>
      <w:del w:id="8" w:author="Rahija, MichaelAustin (ESS)" w:date="2016-01-13T13:13:00Z">
        <w:r w:rsidDel="009E5866">
          <w:rPr>
            <w:lang w:val="en-US"/>
          </w:rPr>
          <w:delText xml:space="preserve">alike </w:delText>
        </w:r>
      </w:del>
      <w:r>
        <w:rPr>
          <w:lang w:val="en-US"/>
        </w:rPr>
        <w:t xml:space="preserve">will be able to </w:t>
      </w:r>
      <w:r w:rsidR="00004C85">
        <w:rPr>
          <w:lang w:val="en-US"/>
        </w:rPr>
        <w:t>improve coordination, reduce duplication</w:t>
      </w:r>
      <w:del w:id="9" w:author="Rahija, MichaelAustin (ESS)" w:date="2016-01-13T13:13:00Z">
        <w:r w:rsidR="00004C85" w:rsidDel="009E5866">
          <w:rPr>
            <w:lang w:val="en-US"/>
          </w:rPr>
          <w:delText>s</w:delText>
        </w:r>
      </w:del>
      <w:r w:rsidR="00004C85">
        <w:rPr>
          <w:lang w:val="en-US"/>
        </w:rPr>
        <w:t xml:space="preserve">, align activities with institutional strategies and ultimately enhance country level activities. </w:t>
      </w:r>
    </w:p>
    <w:p w:rsidR="009068BB" w:rsidRDefault="009E5866">
      <w:pPr>
        <w:rPr>
          <w:lang w:val="en-US"/>
        </w:rPr>
      </w:pPr>
      <w:ins w:id="10" w:author="Rahija, MichaelAustin (ESS)" w:date="2016-01-13T13:13:00Z">
        <w:r>
          <w:rPr>
            <w:lang w:val="en-US"/>
          </w:rPr>
          <w:t xml:space="preserve">The total budgets of projects active during </w:t>
        </w:r>
      </w:ins>
      <w:del w:id="11" w:author="Rahija, MichaelAustin (ESS)" w:date="2016-01-13T13:13:00Z">
        <w:r w:rsidR="009068BB" w:rsidDel="009E5866">
          <w:rPr>
            <w:lang w:val="en-US"/>
          </w:rPr>
          <w:delText>In</w:delText>
        </w:r>
      </w:del>
      <w:del w:id="12" w:author="Rahija, MichaelAustin (ESS)" w:date="2016-01-13T13:14:00Z">
        <w:r w:rsidR="009068BB" w:rsidDel="009E5866">
          <w:rPr>
            <w:lang w:val="en-US"/>
          </w:rPr>
          <w:delText xml:space="preserve"> 2015 there was </w:delText>
        </w:r>
      </w:del>
      <w:ins w:id="13" w:author="Rahija, MichaelAustin (ESS)" w:date="2016-01-13T13:14:00Z">
        <w:r>
          <w:rPr>
            <w:lang w:val="en-US"/>
          </w:rPr>
          <w:t xml:space="preserve">total </w:t>
        </w:r>
      </w:ins>
      <w:r w:rsidR="009068BB">
        <w:rPr>
          <w:lang w:val="en-US"/>
        </w:rPr>
        <w:t>(amount $)</w:t>
      </w:r>
      <w:del w:id="14" w:author="Rahija, MichaelAustin (ESS)" w:date="2016-01-13T13:14:00Z">
        <w:r w:rsidR="009068BB" w:rsidDel="009E5866">
          <w:rPr>
            <w:lang w:val="en-US"/>
          </w:rPr>
          <w:delText xml:space="preserve"> spent</w:delText>
        </w:r>
      </w:del>
      <w:ins w:id="15" w:author="Rahija, MichaelAustin (ESS)" w:date="2016-01-13T13:14:00Z">
        <w:r>
          <w:rPr>
            <w:lang w:val="en-US"/>
          </w:rPr>
          <w:t>. This includes</w:t>
        </w:r>
      </w:ins>
      <w:r w:rsidR="009068BB">
        <w:rPr>
          <w:lang w:val="en-US"/>
        </w:rPr>
        <w:t>, # project</w:t>
      </w:r>
      <w:ins w:id="16" w:author="Rahija, MichaelAustin (ESS)" w:date="2016-01-13T13:14:00Z">
        <w:r>
          <w:rPr>
            <w:lang w:val="en-US"/>
          </w:rPr>
          <w:t>s</w:t>
        </w:r>
      </w:ins>
      <w:r w:rsidR="009068BB">
        <w:rPr>
          <w:lang w:val="en-US"/>
        </w:rPr>
        <w:t xml:space="preserve">, # donors, </w:t>
      </w:r>
      <w:ins w:id="17" w:author="Rahija, MichaelAustin (ESS)" w:date="2016-01-13T13:14:00Z">
        <w:r>
          <w:rPr>
            <w:lang w:val="en-US"/>
          </w:rPr>
          <w:t xml:space="preserve">and </w:t>
        </w:r>
      </w:ins>
      <w:r w:rsidR="009068BB">
        <w:rPr>
          <w:lang w:val="en-US"/>
        </w:rPr>
        <w:t># recipient countries. The largest donor is XYZ</w:t>
      </w:r>
      <w:ins w:id="18" w:author="Rahija, MichaelAustin (ESS)" w:date="2016-01-13T13:14:00Z">
        <w:r>
          <w:rPr>
            <w:lang w:val="en-US"/>
          </w:rPr>
          <w:t xml:space="preserve"> contributing a total of $$$</w:t>
        </w:r>
      </w:ins>
      <w:r w:rsidR="009068BB">
        <w:rPr>
          <w:lang w:val="en-US"/>
        </w:rPr>
        <w:t xml:space="preserve">. The country receiving the most $/assistance is ABC. </w:t>
      </w:r>
    </w:p>
    <w:p w:rsidR="00004C85" w:rsidRDefault="00004C85">
      <w:pPr>
        <w:rPr>
          <w:lang w:val="en-US"/>
        </w:rPr>
      </w:pPr>
      <w:r>
        <w:rPr>
          <w:lang w:val="en-US"/>
        </w:rPr>
        <w:t>The number of active projects indicate</w:t>
      </w:r>
      <w:ins w:id="19" w:author="Rahija, MichaelAustin (ESS)" w:date="2016-01-13T13:15:00Z">
        <w:r w:rsidR="009E5866">
          <w:rPr>
            <w:lang w:val="en-US"/>
          </w:rPr>
          <w:t>s</w:t>
        </w:r>
      </w:ins>
      <w:r>
        <w:rPr>
          <w:lang w:val="en-US"/>
        </w:rPr>
        <w:t xml:space="preserve"> that there is a </w:t>
      </w:r>
      <w:del w:id="20" w:author="Rahija, MichaelAustin (ESS)" w:date="2016-01-13T13:15:00Z">
        <w:r w:rsidDel="009E5866">
          <w:rPr>
            <w:lang w:val="en-US"/>
          </w:rPr>
          <w:delText>high need</w:delText>
        </w:r>
      </w:del>
      <w:ins w:id="21" w:author="Rahija, MichaelAustin (ESS)" w:date="2016-01-13T13:15:00Z">
        <w:r w:rsidR="009E5866">
          <w:rPr>
            <w:lang w:val="en-US"/>
          </w:rPr>
          <w:t>strong demand</w:t>
        </w:r>
      </w:ins>
      <w:r>
        <w:rPr>
          <w:lang w:val="en-US"/>
        </w:rPr>
        <w:t xml:space="preserve"> </w:t>
      </w:r>
      <w:ins w:id="22" w:author="Rahija, MichaelAustin (ESS)" w:date="2016-01-13T13:15:00Z">
        <w:r w:rsidR="009E5866">
          <w:rPr>
            <w:lang w:val="en-US"/>
          </w:rPr>
          <w:t>to improve</w:t>
        </w:r>
      </w:ins>
      <w:del w:id="23" w:author="Rahija, MichaelAustin (ESS)" w:date="2016-01-13T13:15:00Z">
        <w:r w:rsidDel="009E5866">
          <w:rPr>
            <w:lang w:val="en-US"/>
          </w:rPr>
          <w:delText>f</w:delText>
        </w:r>
      </w:del>
      <w:ins w:id="24" w:author="Rahija, MichaelAustin (ESS)" w:date="2016-01-13T13:15:00Z">
        <w:r w:rsidR="009E5866">
          <w:rPr>
            <w:lang w:val="en-US"/>
          </w:rPr>
          <w:t xml:space="preserve"> the quality </w:t>
        </w:r>
        <w:proofErr w:type="spellStart"/>
        <w:r w:rsidR="009E5866">
          <w:rPr>
            <w:lang w:val="en-US"/>
          </w:rPr>
          <w:t>of</w:t>
        </w:r>
      </w:ins>
      <w:del w:id="25" w:author="Rahija, MichaelAustin (ESS)" w:date="2016-01-13T13:15:00Z">
        <w:r w:rsidDel="009E5866">
          <w:rPr>
            <w:lang w:val="en-US"/>
          </w:rPr>
          <w:delText xml:space="preserve">or </w:delText>
        </w:r>
      </w:del>
      <w:r>
        <w:rPr>
          <w:lang w:val="en-US"/>
        </w:rPr>
        <w:t>better</w:t>
      </w:r>
      <w:proofErr w:type="spellEnd"/>
      <w:r>
        <w:rPr>
          <w:lang w:val="en-US"/>
        </w:rPr>
        <w:t xml:space="preserve"> agricultural and rural data in developing countries. It is anticipated that XYZ… </w:t>
      </w:r>
    </w:p>
    <w:p w:rsidR="009068BB" w:rsidRDefault="00004C85">
      <w:pPr>
        <w:rPr>
          <w:lang w:val="en-US"/>
        </w:rPr>
      </w:pPr>
      <w:r>
        <w:rPr>
          <w:lang w:val="en-US"/>
        </w:rPr>
        <w:t xml:space="preserve">Other key messages here? </w:t>
      </w:r>
    </w:p>
    <w:p w:rsidR="00971BB9" w:rsidRPr="00004C85" w:rsidRDefault="00971BB9">
      <w:pPr>
        <w:rPr>
          <w:i/>
          <w:u w:val="single"/>
          <w:lang w:val="en-US"/>
        </w:rPr>
      </w:pPr>
      <w:r w:rsidRPr="00004C85">
        <w:rPr>
          <w:i/>
          <w:u w:val="single"/>
          <w:lang w:val="en-US"/>
        </w:rPr>
        <w:t xml:space="preserve">Methodology </w:t>
      </w:r>
    </w:p>
    <w:p w:rsidR="00040453" w:rsidRDefault="00004C85">
      <w:pPr>
        <w:rPr>
          <w:lang w:val="en-US"/>
        </w:rPr>
      </w:pPr>
      <w:r>
        <w:rPr>
          <w:lang w:val="en-US"/>
        </w:rPr>
        <w:t xml:space="preserve">The GO </w:t>
      </w:r>
      <w:del w:id="26" w:author="Rahija, MichaelAustin (ESS)" w:date="2016-01-13T13:15:00Z">
        <w:r w:rsidDel="009E5866">
          <w:rPr>
            <w:lang w:val="en-US"/>
          </w:rPr>
          <w:delText>systematically collected information</w:delText>
        </w:r>
      </w:del>
      <w:ins w:id="27" w:author="Rahija, MichaelAustin (ESS)" w:date="2016-01-13T13:15:00Z">
        <w:r w:rsidR="009E5866">
          <w:rPr>
            <w:lang w:val="en-US"/>
          </w:rPr>
          <w:t>compiled the list of projects</w:t>
        </w:r>
      </w:ins>
      <w:r>
        <w:rPr>
          <w:lang w:val="en-US"/>
        </w:rPr>
        <w:t xml:space="preserve"> from</w:t>
      </w:r>
      <w:ins w:id="28" w:author="Rahija, MichaelAustin (ESS)" w:date="2016-01-13T13:16:00Z">
        <w:r w:rsidR="009E5866">
          <w:rPr>
            <w:lang w:val="en-US"/>
          </w:rPr>
          <w:t xml:space="preserve"> well recognized</w:t>
        </w:r>
      </w:ins>
      <w:r>
        <w:rPr>
          <w:lang w:val="en-US"/>
        </w:rPr>
        <w:t xml:space="preserve"> </w:t>
      </w:r>
      <w:del w:id="29" w:author="Rahija, MichaelAustin (ESS)" w:date="2016-01-13T13:16:00Z">
        <w:r w:rsidDel="009E5866">
          <w:rPr>
            <w:lang w:val="en-US"/>
          </w:rPr>
          <w:delText xml:space="preserve">major </w:delText>
        </w:r>
      </w:del>
      <w:r>
        <w:rPr>
          <w:lang w:val="en-US"/>
        </w:rPr>
        <w:t>sources (see list of sources) of information on agriculture, food security, rural development and statistical capacity building</w:t>
      </w:r>
      <w:ins w:id="30" w:author="Rahija, MichaelAustin (ESS)" w:date="2016-01-13T13:18:00Z">
        <w:r w:rsidR="009E5866">
          <w:rPr>
            <w:lang w:val="en-US"/>
          </w:rPr>
          <w:t xml:space="preserve"> such as the Field Project Management Information System, and </w:t>
        </w:r>
        <w:proofErr w:type="gramStart"/>
        <w:r w:rsidR="009E5866">
          <w:rPr>
            <w:lang w:val="en-US"/>
          </w:rPr>
          <w:t>the ???</w:t>
        </w:r>
        <w:proofErr w:type="gramEnd"/>
        <w:r w:rsidR="009E5866">
          <w:rPr>
            <w:lang w:val="en-US"/>
          </w:rPr>
          <w:t xml:space="preserve"> </w:t>
        </w:r>
        <w:proofErr w:type="gramStart"/>
        <w:r w:rsidR="009E5866">
          <w:rPr>
            <w:lang w:val="en-US"/>
          </w:rPr>
          <w:t>report</w:t>
        </w:r>
        <w:proofErr w:type="gramEnd"/>
        <w:r w:rsidR="009E5866">
          <w:rPr>
            <w:lang w:val="en-US"/>
          </w:rPr>
          <w:t xml:space="preserve"> by the OECD</w:t>
        </w:r>
      </w:ins>
      <w:r>
        <w:rPr>
          <w:lang w:val="en-US"/>
        </w:rPr>
        <w:t xml:space="preserve">. Activities may include some aspect agriculture and rural statistics in the form </w:t>
      </w:r>
      <w:r w:rsidR="00FA2FFC">
        <w:rPr>
          <w:lang w:val="en-US"/>
        </w:rPr>
        <w:t>of</w:t>
      </w:r>
      <w:r>
        <w:rPr>
          <w:lang w:val="en-US"/>
        </w:rPr>
        <w:t xml:space="preserve"> methodological research, technical assistance, training, census and data collec</w:t>
      </w:r>
      <w:r w:rsidR="00040453">
        <w:rPr>
          <w:lang w:val="en-US"/>
        </w:rPr>
        <w:t xml:space="preserve">tion, information systems, etc. For each activity, the following data was captured – recipient country (countries if relevant), resource partner, implementer, project title, budget, project start and end dates, national/regional/global activity. </w:t>
      </w:r>
      <w:r w:rsidR="00FA2FFC">
        <w:rPr>
          <w:lang w:val="en-US"/>
        </w:rPr>
        <w:t>All</w:t>
      </w:r>
      <w:ins w:id="31" w:author="Rahija, MichaelAustin (ESS)" w:date="2016-01-13T13:16:00Z">
        <w:r w:rsidR="009E5866">
          <w:rPr>
            <w:lang w:val="en-US"/>
          </w:rPr>
          <w:t xml:space="preserve"> projects that were active</w:t>
        </w:r>
      </w:ins>
      <w:ins w:id="32" w:author="Rahija, MichaelAustin (ESS)" w:date="2016-01-13T13:17:00Z">
        <w:r w:rsidR="009E5866">
          <w:rPr>
            <w:lang w:val="en-US"/>
          </w:rPr>
          <w:t xml:space="preserve"> </w:t>
        </w:r>
      </w:ins>
      <w:del w:id="33" w:author="Rahija, MichaelAustin (ESS)" w:date="2016-01-13T13:17:00Z">
        <w:r w:rsidR="00FA2FFC" w:rsidDel="009E5866">
          <w:rPr>
            <w:lang w:val="en-US"/>
          </w:rPr>
          <w:delText xml:space="preserve"> activities that took place at any time in</w:delText>
        </w:r>
      </w:del>
      <w:ins w:id="34" w:author="Rahija, MichaelAustin (ESS)" w:date="2016-01-13T13:17:00Z">
        <w:r w:rsidR="009E5866">
          <w:rPr>
            <w:lang w:val="en-US"/>
          </w:rPr>
          <w:t>during</w:t>
        </w:r>
      </w:ins>
      <w:r w:rsidR="00FA2FFC">
        <w:rPr>
          <w:lang w:val="en-US"/>
        </w:rPr>
        <w:t xml:space="preserve"> 2015 were included. </w:t>
      </w:r>
      <w:ins w:id="35" w:author="Rahija, MichaelAustin (ESS)" w:date="2016-01-13T13:17:00Z">
        <w:r w:rsidR="009E5866">
          <w:rPr>
            <w:lang w:val="en-US"/>
          </w:rPr>
          <w:t xml:space="preserve">Because it was impossible to apportion total budgets across years of activities for all projects, </w:t>
        </w:r>
      </w:ins>
      <w:del w:id="36" w:author="Rahija, MichaelAustin (ESS)" w:date="2016-01-13T13:17:00Z">
        <w:r w:rsidR="000314A1" w:rsidDel="009E5866">
          <w:rPr>
            <w:lang w:val="en-US"/>
          </w:rPr>
          <w:delText xml:space="preserve">The </w:delText>
        </w:r>
      </w:del>
      <w:ins w:id="37" w:author="Rahija, MichaelAustin (ESS)" w:date="2016-01-13T13:17:00Z">
        <w:r w:rsidR="009E5866">
          <w:rPr>
            <w:lang w:val="en-US"/>
          </w:rPr>
          <w:t>t</w:t>
        </w:r>
        <w:r w:rsidR="009E5866">
          <w:rPr>
            <w:lang w:val="en-US"/>
          </w:rPr>
          <w:t xml:space="preserve">he </w:t>
        </w:r>
      </w:ins>
      <w:r w:rsidR="00E329AA">
        <w:rPr>
          <w:lang w:val="en-US"/>
        </w:rPr>
        <w:t xml:space="preserve">projects </w:t>
      </w:r>
      <w:r w:rsidR="000314A1">
        <w:rPr>
          <w:lang w:val="en-US"/>
        </w:rPr>
        <w:t>budgets are for the entire</w:t>
      </w:r>
      <w:r w:rsidR="00E329AA">
        <w:rPr>
          <w:lang w:val="en-US"/>
        </w:rPr>
        <w:t xml:space="preserve"> life cycle </w:t>
      </w:r>
      <w:r w:rsidR="000314A1">
        <w:rPr>
          <w:lang w:val="en-US"/>
        </w:rPr>
        <w:t xml:space="preserve">of the project, not just for 2015. </w:t>
      </w:r>
    </w:p>
    <w:p w:rsidR="00004C85" w:rsidRDefault="00971BB9" w:rsidP="00004C85">
      <w:pPr>
        <w:rPr>
          <w:i/>
          <w:lang w:val="en-US"/>
        </w:rPr>
      </w:pPr>
      <w:r w:rsidRPr="00004C85">
        <w:rPr>
          <w:i/>
          <w:u w:val="single"/>
          <w:lang w:val="en-US"/>
        </w:rPr>
        <w:t>Results</w:t>
      </w:r>
      <w:r w:rsidRPr="00004C85">
        <w:rPr>
          <w:i/>
          <w:lang w:val="en-US"/>
        </w:rPr>
        <w:t xml:space="preserve"> </w:t>
      </w:r>
      <w:r w:rsidR="00004C85">
        <w:rPr>
          <w:i/>
          <w:lang w:val="en-US"/>
        </w:rPr>
        <w:t>(include maps and other figures here)</w:t>
      </w:r>
    </w:p>
    <w:p w:rsidR="00004C85" w:rsidRDefault="00004C85" w:rsidP="00004C85">
      <w:pPr>
        <w:rPr>
          <w:i/>
          <w:lang w:val="en-US"/>
        </w:rPr>
      </w:pPr>
      <w:r>
        <w:rPr>
          <w:i/>
          <w:lang w:val="en-US"/>
        </w:rPr>
        <w:t xml:space="preserve">Key data to showcase: </w:t>
      </w:r>
    </w:p>
    <w:p w:rsidR="00004C85" w:rsidRPr="00004C85" w:rsidRDefault="00004C85" w:rsidP="00004C85">
      <w:pPr>
        <w:pStyle w:val="ListParagraph"/>
        <w:numPr>
          <w:ilvl w:val="0"/>
          <w:numId w:val="4"/>
        </w:numPr>
        <w:rPr>
          <w:i/>
          <w:lang w:val="en-US"/>
        </w:rPr>
      </w:pPr>
      <w:r>
        <w:rPr>
          <w:lang w:val="en-US"/>
        </w:rPr>
        <w:t xml:space="preserve">Amount of $ in 2015 </w:t>
      </w:r>
    </w:p>
    <w:p w:rsidR="00004C85" w:rsidRPr="00004C85" w:rsidRDefault="00004C85" w:rsidP="00004C85">
      <w:pPr>
        <w:pStyle w:val="ListParagraph"/>
        <w:numPr>
          <w:ilvl w:val="0"/>
          <w:numId w:val="4"/>
        </w:numPr>
        <w:rPr>
          <w:i/>
          <w:lang w:val="en-US"/>
        </w:rPr>
      </w:pPr>
      <w:r>
        <w:rPr>
          <w:lang w:val="en-US"/>
        </w:rPr>
        <w:t xml:space="preserve">Amount of projects </w:t>
      </w:r>
    </w:p>
    <w:p w:rsidR="00004C85" w:rsidRPr="00004C85" w:rsidRDefault="00004C85" w:rsidP="00004C85">
      <w:pPr>
        <w:pStyle w:val="ListParagraph"/>
        <w:numPr>
          <w:ilvl w:val="0"/>
          <w:numId w:val="4"/>
        </w:numPr>
        <w:rPr>
          <w:i/>
          <w:lang w:val="en-US"/>
        </w:rPr>
      </w:pPr>
      <w:r>
        <w:rPr>
          <w:lang w:val="en-US"/>
        </w:rPr>
        <w:t>Amount of donors</w:t>
      </w:r>
    </w:p>
    <w:p w:rsidR="00004C85" w:rsidRPr="00004C85" w:rsidRDefault="00004C85" w:rsidP="00004C85">
      <w:pPr>
        <w:pStyle w:val="ListParagraph"/>
        <w:numPr>
          <w:ilvl w:val="0"/>
          <w:numId w:val="4"/>
        </w:numPr>
        <w:rPr>
          <w:i/>
          <w:lang w:val="en-US"/>
        </w:rPr>
      </w:pPr>
      <w:r>
        <w:rPr>
          <w:lang w:val="en-US"/>
        </w:rPr>
        <w:t xml:space="preserve">Amount of recipients </w:t>
      </w:r>
    </w:p>
    <w:p w:rsidR="00004C85" w:rsidRPr="00004C85" w:rsidRDefault="00004C85" w:rsidP="00004C85">
      <w:pPr>
        <w:pStyle w:val="ListParagraph"/>
        <w:numPr>
          <w:ilvl w:val="0"/>
          <w:numId w:val="4"/>
        </w:numPr>
        <w:rPr>
          <w:i/>
          <w:lang w:val="en-US"/>
        </w:rPr>
      </w:pPr>
      <w:r>
        <w:rPr>
          <w:lang w:val="en-US"/>
        </w:rPr>
        <w:t xml:space="preserve">Geographical trends in recipients </w:t>
      </w:r>
      <w:r w:rsidR="00040453">
        <w:rPr>
          <w:lang w:val="en-US"/>
        </w:rPr>
        <w:t xml:space="preserve">– national, regional, global </w:t>
      </w:r>
    </w:p>
    <w:p w:rsidR="00004C85" w:rsidRPr="00004C85" w:rsidRDefault="00004C85" w:rsidP="00004C85">
      <w:pPr>
        <w:pStyle w:val="ListParagraph"/>
        <w:numPr>
          <w:ilvl w:val="0"/>
          <w:numId w:val="4"/>
        </w:numPr>
        <w:rPr>
          <w:i/>
          <w:lang w:val="en-US"/>
        </w:rPr>
      </w:pPr>
      <w:r>
        <w:rPr>
          <w:lang w:val="en-US"/>
        </w:rPr>
        <w:t xml:space="preserve">Geographic need? (ASCI in Africa) </w:t>
      </w:r>
    </w:p>
    <w:p w:rsidR="00004C85" w:rsidRPr="00C45D63" w:rsidRDefault="00004C85" w:rsidP="00004C85">
      <w:pPr>
        <w:rPr>
          <w:lang w:val="en-US"/>
        </w:rPr>
      </w:pPr>
      <w:r>
        <w:rPr>
          <w:i/>
          <w:lang w:val="en-US"/>
        </w:rPr>
        <w:t xml:space="preserve">Main Donors </w:t>
      </w:r>
      <w:r w:rsidR="00C45D63">
        <w:rPr>
          <w:lang w:val="en-US"/>
        </w:rPr>
        <w:t>(#recipients/# projects/total spend)</w:t>
      </w:r>
    </w:p>
    <w:p w:rsidR="00004C85" w:rsidRPr="00040453" w:rsidRDefault="00040453" w:rsidP="00040453">
      <w:pPr>
        <w:pStyle w:val="ListParagraph"/>
        <w:numPr>
          <w:ilvl w:val="0"/>
          <w:numId w:val="5"/>
        </w:numPr>
        <w:rPr>
          <w:i/>
          <w:lang w:val="en-US"/>
        </w:rPr>
      </w:pPr>
      <w:r>
        <w:rPr>
          <w:lang w:val="en-US"/>
        </w:rPr>
        <w:t>FAO</w:t>
      </w:r>
    </w:p>
    <w:p w:rsidR="00040453" w:rsidRPr="00040453" w:rsidRDefault="00040453" w:rsidP="00040453">
      <w:pPr>
        <w:pStyle w:val="ListParagraph"/>
        <w:numPr>
          <w:ilvl w:val="0"/>
          <w:numId w:val="5"/>
        </w:numPr>
        <w:rPr>
          <w:i/>
          <w:lang w:val="en-US"/>
        </w:rPr>
      </w:pPr>
      <w:r>
        <w:rPr>
          <w:lang w:val="en-US"/>
        </w:rPr>
        <w:t>EU</w:t>
      </w:r>
    </w:p>
    <w:p w:rsidR="00040453" w:rsidRPr="00040453" w:rsidRDefault="00040453" w:rsidP="00040453">
      <w:pPr>
        <w:pStyle w:val="ListParagraph"/>
        <w:numPr>
          <w:ilvl w:val="0"/>
          <w:numId w:val="5"/>
        </w:numPr>
        <w:rPr>
          <w:i/>
          <w:lang w:val="en-US"/>
        </w:rPr>
      </w:pPr>
      <w:r>
        <w:rPr>
          <w:lang w:val="en-US"/>
        </w:rPr>
        <w:t>USA</w:t>
      </w:r>
    </w:p>
    <w:p w:rsidR="00040453" w:rsidRPr="00040453" w:rsidRDefault="00040453" w:rsidP="00040453">
      <w:pPr>
        <w:pStyle w:val="ListParagraph"/>
        <w:numPr>
          <w:ilvl w:val="0"/>
          <w:numId w:val="5"/>
        </w:numPr>
        <w:rPr>
          <w:i/>
          <w:lang w:val="en-US"/>
        </w:rPr>
      </w:pPr>
      <w:r>
        <w:rPr>
          <w:lang w:val="en-US"/>
        </w:rPr>
        <w:t>UK</w:t>
      </w:r>
    </w:p>
    <w:p w:rsidR="00040453" w:rsidRPr="00040453" w:rsidRDefault="00040453" w:rsidP="00040453">
      <w:pPr>
        <w:pStyle w:val="ListParagraph"/>
        <w:numPr>
          <w:ilvl w:val="0"/>
          <w:numId w:val="5"/>
        </w:numPr>
        <w:rPr>
          <w:i/>
          <w:lang w:val="en-US"/>
        </w:rPr>
      </w:pPr>
      <w:r>
        <w:rPr>
          <w:lang w:val="en-US"/>
        </w:rPr>
        <w:lastRenderedPageBreak/>
        <w:t>BMGF</w:t>
      </w:r>
    </w:p>
    <w:p w:rsidR="00040453" w:rsidRPr="00FA2FFC" w:rsidRDefault="00040453" w:rsidP="00040453">
      <w:pPr>
        <w:pStyle w:val="ListParagraph"/>
        <w:numPr>
          <w:ilvl w:val="0"/>
          <w:numId w:val="5"/>
        </w:numPr>
        <w:rPr>
          <w:i/>
          <w:lang w:val="en-US"/>
        </w:rPr>
      </w:pPr>
      <w:r>
        <w:rPr>
          <w:lang w:val="en-US"/>
        </w:rPr>
        <w:t xml:space="preserve">Japan </w:t>
      </w:r>
    </w:p>
    <w:p w:rsidR="00FA2FFC" w:rsidRPr="00FA2FFC" w:rsidRDefault="00FA2FFC" w:rsidP="00040453">
      <w:pPr>
        <w:pStyle w:val="ListParagraph"/>
        <w:numPr>
          <w:ilvl w:val="0"/>
          <w:numId w:val="5"/>
        </w:numPr>
        <w:rPr>
          <w:i/>
          <w:lang w:val="en-US"/>
        </w:rPr>
      </w:pPr>
      <w:r>
        <w:rPr>
          <w:lang w:val="en-US"/>
        </w:rPr>
        <w:t>World Bank</w:t>
      </w:r>
    </w:p>
    <w:p w:rsidR="00FA2FFC" w:rsidRPr="00FA2FFC" w:rsidRDefault="00FA2FFC" w:rsidP="00040453">
      <w:pPr>
        <w:pStyle w:val="ListParagraph"/>
        <w:numPr>
          <w:ilvl w:val="0"/>
          <w:numId w:val="5"/>
        </w:numPr>
        <w:rPr>
          <w:i/>
          <w:lang w:val="en-US"/>
        </w:rPr>
      </w:pPr>
      <w:r>
        <w:rPr>
          <w:lang w:val="en-US"/>
        </w:rPr>
        <w:t xml:space="preserve">Regional Banks: ADB, IADB, </w:t>
      </w:r>
      <w:proofErr w:type="spellStart"/>
      <w:r>
        <w:rPr>
          <w:lang w:val="en-US"/>
        </w:rPr>
        <w:t>AfDB</w:t>
      </w:r>
      <w:proofErr w:type="spellEnd"/>
      <w:r>
        <w:rPr>
          <w:lang w:val="en-US"/>
        </w:rPr>
        <w:t xml:space="preserve"> </w:t>
      </w:r>
    </w:p>
    <w:p w:rsidR="00FA2FFC" w:rsidRPr="00040453" w:rsidRDefault="00FA2FFC" w:rsidP="00040453">
      <w:pPr>
        <w:pStyle w:val="ListParagraph"/>
        <w:numPr>
          <w:ilvl w:val="0"/>
          <w:numId w:val="5"/>
        </w:numPr>
        <w:rPr>
          <w:i/>
          <w:lang w:val="en-US"/>
        </w:rPr>
      </w:pPr>
      <w:r>
        <w:rPr>
          <w:lang w:val="en-US"/>
        </w:rPr>
        <w:t xml:space="preserve">Other multilateral and bilateral donors: 1 project each </w:t>
      </w:r>
    </w:p>
    <w:p w:rsidR="00004C85" w:rsidRDefault="00004C85" w:rsidP="00004C85">
      <w:pPr>
        <w:rPr>
          <w:i/>
          <w:lang w:val="en-US"/>
        </w:rPr>
      </w:pPr>
      <w:r>
        <w:rPr>
          <w:i/>
          <w:lang w:val="en-US"/>
        </w:rPr>
        <w:t xml:space="preserve">Main Recipients </w:t>
      </w:r>
    </w:p>
    <w:p w:rsidR="00F445AE" w:rsidRPr="00F445AE" w:rsidRDefault="00F445AE" w:rsidP="00F445AE">
      <w:pPr>
        <w:pStyle w:val="ListParagraph"/>
        <w:numPr>
          <w:ilvl w:val="0"/>
          <w:numId w:val="6"/>
        </w:numPr>
        <w:rPr>
          <w:i/>
          <w:lang w:val="en-US"/>
        </w:rPr>
      </w:pPr>
      <w:r>
        <w:rPr>
          <w:lang w:val="en-US"/>
        </w:rPr>
        <w:t>List by continent</w:t>
      </w:r>
      <w:r w:rsidR="00683E16">
        <w:rPr>
          <w:lang w:val="en-US"/>
        </w:rPr>
        <w:t>, then country</w:t>
      </w:r>
      <w:r>
        <w:rPr>
          <w:lang w:val="en-US"/>
        </w:rPr>
        <w:t xml:space="preserve"> (</w:t>
      </w:r>
      <w:r w:rsidR="00683E16">
        <w:rPr>
          <w:lang w:val="en-US"/>
        </w:rPr>
        <w:t>#donors/</w:t>
      </w:r>
      <w:r>
        <w:rPr>
          <w:lang w:val="en-US"/>
        </w:rPr>
        <w:t xml:space="preserve"># projects/total spend) </w:t>
      </w:r>
    </w:p>
    <w:p w:rsidR="00004C85" w:rsidRDefault="00004C85" w:rsidP="00004C85">
      <w:pPr>
        <w:rPr>
          <w:i/>
          <w:lang w:val="en-US"/>
        </w:rPr>
      </w:pPr>
      <w:r>
        <w:rPr>
          <w:i/>
          <w:lang w:val="en-US"/>
        </w:rPr>
        <w:t xml:space="preserve">Some </w:t>
      </w:r>
      <w:r w:rsidR="00683E16">
        <w:rPr>
          <w:i/>
          <w:lang w:val="en-US"/>
        </w:rPr>
        <w:t xml:space="preserve">key </w:t>
      </w:r>
      <w:r>
        <w:rPr>
          <w:i/>
          <w:lang w:val="en-US"/>
        </w:rPr>
        <w:t>project highlights</w:t>
      </w:r>
      <w:r w:rsidR="00683E16">
        <w:rPr>
          <w:i/>
          <w:lang w:val="en-US"/>
        </w:rPr>
        <w:t xml:space="preserve"> outside of GS</w:t>
      </w:r>
      <w:r>
        <w:rPr>
          <w:i/>
          <w:lang w:val="en-US"/>
        </w:rPr>
        <w:t xml:space="preserve">? </w:t>
      </w:r>
      <w:r w:rsidR="00683E16">
        <w:rPr>
          <w:i/>
          <w:lang w:val="en-US"/>
        </w:rPr>
        <w:t>(</w:t>
      </w:r>
      <w:proofErr w:type="gramStart"/>
      <w:r w:rsidR="00683E16">
        <w:rPr>
          <w:i/>
          <w:lang w:val="en-US"/>
        </w:rPr>
        <w:t>showcase</w:t>
      </w:r>
      <w:proofErr w:type="gramEnd"/>
      <w:r w:rsidR="00683E16">
        <w:rPr>
          <w:i/>
          <w:lang w:val="en-US"/>
        </w:rPr>
        <w:t xml:space="preserve"> different donors, regions, types of activity?) </w:t>
      </w:r>
    </w:p>
    <w:p w:rsidR="009068BB" w:rsidRPr="00683E16" w:rsidRDefault="009068BB" w:rsidP="009068BB">
      <w:pPr>
        <w:pStyle w:val="ListParagraph"/>
        <w:numPr>
          <w:ilvl w:val="0"/>
          <w:numId w:val="6"/>
        </w:numPr>
        <w:rPr>
          <w:i/>
          <w:lang w:val="en-US"/>
        </w:rPr>
      </w:pPr>
      <w:r>
        <w:rPr>
          <w:lang w:val="en-US"/>
        </w:rPr>
        <w:t xml:space="preserve">FAO TA? </w:t>
      </w:r>
    </w:p>
    <w:p w:rsidR="00683E16" w:rsidRPr="00683E16" w:rsidRDefault="00683E16" w:rsidP="00683E16">
      <w:pPr>
        <w:pStyle w:val="ListParagraph"/>
        <w:numPr>
          <w:ilvl w:val="0"/>
          <w:numId w:val="6"/>
        </w:numPr>
        <w:rPr>
          <w:i/>
          <w:lang w:val="en-US"/>
        </w:rPr>
      </w:pPr>
      <w:r>
        <w:rPr>
          <w:lang w:val="en-US"/>
        </w:rPr>
        <w:t>Agricultural census in Country ABC</w:t>
      </w:r>
    </w:p>
    <w:p w:rsidR="00C45D63" w:rsidRPr="00153370" w:rsidRDefault="00683E16" w:rsidP="00153370">
      <w:pPr>
        <w:pStyle w:val="ListParagraph"/>
        <w:numPr>
          <w:ilvl w:val="0"/>
          <w:numId w:val="6"/>
        </w:numPr>
        <w:rPr>
          <w:i/>
          <w:lang w:val="en-US"/>
        </w:rPr>
      </w:pPr>
      <w:r>
        <w:rPr>
          <w:lang w:val="en-US"/>
        </w:rPr>
        <w:t xml:space="preserve">Japan </w:t>
      </w:r>
      <w:r w:rsidR="009068BB">
        <w:rPr>
          <w:lang w:val="en-US"/>
        </w:rPr>
        <w:t xml:space="preserve">CARD </w:t>
      </w:r>
      <w:r>
        <w:rPr>
          <w:lang w:val="en-US"/>
        </w:rPr>
        <w:t xml:space="preserve">project? </w:t>
      </w:r>
    </w:p>
    <w:p w:rsidR="00971BB9" w:rsidRPr="00153370" w:rsidRDefault="00004C85" w:rsidP="00A92BB5">
      <w:pPr>
        <w:rPr>
          <w:i/>
          <w:lang w:val="fr-FR"/>
        </w:rPr>
      </w:pPr>
      <w:r w:rsidRPr="00153370">
        <w:rPr>
          <w:i/>
          <w:lang w:val="fr-FR"/>
        </w:rPr>
        <w:t xml:space="preserve">Information Sources </w:t>
      </w:r>
    </w:p>
    <w:p w:rsidR="00004C85" w:rsidRDefault="00004C85" w:rsidP="00004C85">
      <w:pPr>
        <w:pStyle w:val="ListParagraph"/>
        <w:numPr>
          <w:ilvl w:val="0"/>
          <w:numId w:val="3"/>
        </w:numPr>
        <w:rPr>
          <w:lang w:val="fr-FR"/>
        </w:rPr>
      </w:pPr>
      <w:bookmarkStart w:id="38" w:name="_GoBack"/>
      <w:r>
        <w:rPr>
          <w:lang w:val="fr-FR"/>
        </w:rPr>
        <w:t>OECD/PARIS21 PRESS Report</w:t>
      </w:r>
    </w:p>
    <w:p w:rsidR="00004C85" w:rsidRDefault="00004C85" w:rsidP="00004C85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FAO FPMIS </w:t>
      </w:r>
    </w:p>
    <w:p w:rsidR="00004C85" w:rsidRDefault="00004C85" w:rsidP="00004C85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EU </w:t>
      </w:r>
      <w:proofErr w:type="spellStart"/>
      <w:r>
        <w:rPr>
          <w:lang w:val="fr-FR"/>
        </w:rPr>
        <w:t>Websites</w:t>
      </w:r>
      <w:proofErr w:type="spellEnd"/>
      <w:r>
        <w:rPr>
          <w:lang w:val="fr-FR"/>
        </w:rPr>
        <w:t xml:space="preserve"> &amp; Contacts</w:t>
      </w:r>
    </w:p>
    <w:p w:rsidR="00004C85" w:rsidRDefault="00004C85" w:rsidP="00004C85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WB </w:t>
      </w:r>
      <w:proofErr w:type="spellStart"/>
      <w:r>
        <w:rPr>
          <w:lang w:val="fr-FR"/>
        </w:rPr>
        <w:t>Websites</w:t>
      </w:r>
      <w:proofErr w:type="spellEnd"/>
      <w:r>
        <w:rPr>
          <w:lang w:val="fr-FR"/>
        </w:rPr>
        <w:t xml:space="preserve"> &amp; Contacts </w:t>
      </w:r>
    </w:p>
    <w:p w:rsidR="00004C85" w:rsidRDefault="00004C85" w:rsidP="00004C85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USDA Contacts</w:t>
      </w:r>
    </w:p>
    <w:p w:rsidR="00004C85" w:rsidRDefault="00004C85" w:rsidP="00004C85">
      <w:pPr>
        <w:pStyle w:val="ListParagraph"/>
        <w:numPr>
          <w:ilvl w:val="0"/>
          <w:numId w:val="3"/>
        </w:numPr>
        <w:rPr>
          <w:lang w:val="fr-FR"/>
        </w:rPr>
      </w:pPr>
      <w:proofErr w:type="spellStart"/>
      <w:r>
        <w:rPr>
          <w:lang w:val="fr-FR"/>
        </w:rPr>
        <w:t>AfDB</w:t>
      </w:r>
      <w:proofErr w:type="spellEnd"/>
      <w:r>
        <w:rPr>
          <w:lang w:val="fr-FR"/>
        </w:rPr>
        <w:t xml:space="preserve"> Contacts</w:t>
      </w:r>
    </w:p>
    <w:p w:rsidR="00004C85" w:rsidRPr="00004C85" w:rsidRDefault="00004C85" w:rsidP="00004C85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GS Reports </w:t>
      </w:r>
      <w:bookmarkEnd w:id="38"/>
    </w:p>
    <w:sectPr w:rsidR="00004C85" w:rsidRPr="00004C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84933"/>
    <w:multiLevelType w:val="hybridMultilevel"/>
    <w:tmpl w:val="E90041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A5B00"/>
    <w:multiLevelType w:val="hybridMultilevel"/>
    <w:tmpl w:val="97C871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4C60E1"/>
    <w:multiLevelType w:val="hybridMultilevel"/>
    <w:tmpl w:val="E924AF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CE047B"/>
    <w:multiLevelType w:val="hybridMultilevel"/>
    <w:tmpl w:val="0F6031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63261E"/>
    <w:multiLevelType w:val="hybridMultilevel"/>
    <w:tmpl w:val="1C8A2A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C71FCE"/>
    <w:multiLevelType w:val="hybridMultilevel"/>
    <w:tmpl w:val="5DF0533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ahija, MichaelAustin (ESS)">
    <w15:presenceInfo w15:providerId="AD" w15:userId="S-1-5-21-2107199734-1002509562-578033828-6203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2F6"/>
    <w:rsid w:val="00004C85"/>
    <w:rsid w:val="000314A1"/>
    <w:rsid w:val="00040453"/>
    <w:rsid w:val="00153370"/>
    <w:rsid w:val="002B62F6"/>
    <w:rsid w:val="003C51F5"/>
    <w:rsid w:val="00683E16"/>
    <w:rsid w:val="009068BB"/>
    <w:rsid w:val="00971BB9"/>
    <w:rsid w:val="009E5866"/>
    <w:rsid w:val="00A92BB5"/>
    <w:rsid w:val="00C45D63"/>
    <w:rsid w:val="00D20E52"/>
    <w:rsid w:val="00D37837"/>
    <w:rsid w:val="00E329AA"/>
    <w:rsid w:val="00F445AE"/>
    <w:rsid w:val="00FA2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840015-694B-4682-80CE-805BAA5FF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5C877E-9B78-4DC1-B641-7F07DA15D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FAO of the UN</Company>
  <LinksUpToDate>false</LinksUpToDate>
  <CharactersWithSpaces>3057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Lai, Leslie (ESS)</dc:creator>
  <cp:keywords/>
  <dc:description/>
  <cp:lastModifiedBy>Rahija, MichaelAustin (ESS)</cp:lastModifiedBy>
  <cp:revision>2</cp:revision>
  <dcterms:created xsi:type="dcterms:W3CDTF">2016-01-13T12:19:00Z</dcterms:created>
  <dcterms:modified xsi:type="dcterms:W3CDTF">2016-01-13T12:19:00Z</dcterms:modified>
</cp:coreProperties>
</file>